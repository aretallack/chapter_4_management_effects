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3B6D" w14:textId="7F3454FC" w:rsidR="001A76F6" w:rsidRDefault="00000000"/>
    <w:p w14:paraId="15AD52FE" w14:textId="4CB7AEA2" w:rsidR="005933F4" w:rsidRDefault="005933F4" w:rsidP="005933F4">
      <w:pPr>
        <w:pStyle w:val="Heading1"/>
      </w:pPr>
      <w:r>
        <w:t>PhD Research: Using remote sensing to improve vegetation monitoring in the rangelands</w:t>
      </w:r>
    </w:p>
    <w:p w14:paraId="3DB34C93" w14:textId="6E0A08B0" w:rsidR="005933F4" w:rsidRDefault="005933F4" w:rsidP="005933F4"/>
    <w:p w14:paraId="11FC3257" w14:textId="2F18BAA8" w:rsidR="005933F4" w:rsidRDefault="005933F4" w:rsidP="005933F4">
      <w:r>
        <w:t>Angus Retallack, The University of Adelaide</w:t>
      </w:r>
      <w:r w:rsidR="00197EF7">
        <w:t>, PhD candidate</w:t>
      </w:r>
    </w:p>
    <w:p w14:paraId="1BBE95CB" w14:textId="3BA4D2CD" w:rsidR="00197EF7" w:rsidRDefault="00197EF7" w:rsidP="00197EF7">
      <w:pPr>
        <w:pStyle w:val="Heading2"/>
      </w:pPr>
      <w:r>
        <w:t xml:space="preserve">Project </w:t>
      </w:r>
      <w:ins w:id="0" w:author="Megan Lewis" w:date="2022-10-18T10:50:00Z">
        <w:r w:rsidR="003E40BD">
          <w:t>d</w:t>
        </w:r>
      </w:ins>
      <w:del w:id="1" w:author="Megan Lewis" w:date="2022-10-18T10:50:00Z">
        <w:r w:rsidDel="003E40BD">
          <w:delText>D</w:delText>
        </w:r>
      </w:del>
      <w:r>
        <w:t>etails</w:t>
      </w:r>
    </w:p>
    <w:p w14:paraId="6F6DB962" w14:textId="4CA79D8E" w:rsidR="005933F4" w:rsidRDefault="004631C8" w:rsidP="005933F4">
      <w:r>
        <w:t xml:space="preserve">In a project supported by Bush Heritage Australia, Angus is exploring the use of remote sensing for assessing changes in vegetation in the rangelands. The main part of his work has been based at Bon Bon Station Reserve and has looked at improving the use of remote sensing (drones and satellite) for vegetation monitoring in a conservation context. </w:t>
      </w:r>
      <w:r w:rsidR="00197EF7">
        <w:t xml:space="preserve">This included assessing the use of drones for monitoring, particularly species that </w:t>
      </w:r>
      <w:del w:id="2" w:author="Megan Lewis" w:date="2022-10-18T10:48:00Z">
        <w:r w:rsidR="00197EF7" w:rsidDel="003E40BD">
          <w:delText xml:space="preserve">could </w:delText>
        </w:r>
      </w:del>
      <w:ins w:id="3" w:author="Megan Lewis" w:date="2022-10-18T10:48:00Z">
        <w:r w:rsidR="003E40BD">
          <w:t>can</w:t>
        </w:r>
        <w:r w:rsidR="003E40BD">
          <w:t xml:space="preserve"> </w:t>
        </w:r>
      </w:ins>
      <w:r w:rsidR="00197EF7">
        <w:t xml:space="preserve">be easily detected from drone imagery, such as Pearl Bluebush.  </w:t>
      </w:r>
    </w:p>
    <w:p w14:paraId="360A825F" w14:textId="39D2BCF9" w:rsidR="00F43A40" w:rsidRDefault="004631C8" w:rsidP="005933F4">
      <w:r>
        <w:t xml:space="preserve">The next component of Angus’ research will try to identify the key drivers of change that are observed </w:t>
      </w:r>
      <w:r w:rsidR="00197EF7">
        <w:t>from</w:t>
      </w:r>
      <w:r>
        <w:t xml:space="preserve"> satellite imagery. This will involve assessing the change in </w:t>
      </w:r>
      <w:ins w:id="4" w:author="Megan Lewis" w:date="2022-10-18T10:48:00Z">
        <w:r w:rsidR="003E40BD">
          <w:t>vegetation</w:t>
        </w:r>
        <w:r w:rsidR="003E40BD">
          <w:t xml:space="preserve"> </w:t>
        </w:r>
      </w:ins>
      <w:del w:id="5" w:author="Megan Lewis" w:date="2022-10-18T10:48:00Z">
        <w:r w:rsidDel="003E40BD">
          <w:delText xml:space="preserve">fractional </w:delText>
        </w:r>
      </w:del>
      <w:r>
        <w:t>cover (green and non-green</w:t>
      </w:r>
      <w:ins w:id="6" w:author="Megan Lewis" w:date="2022-10-18T10:48:00Z">
        <w:r w:rsidR="003E40BD" w:rsidRPr="003E40BD">
          <w:t xml:space="preserve"> </w:t>
        </w:r>
        <w:r w:rsidR="003E40BD">
          <w:t>fraction</w:t>
        </w:r>
        <w:r w:rsidR="003E40BD">
          <w:t>s</w:t>
        </w:r>
      </w:ins>
      <w:del w:id="7" w:author="Megan Lewis" w:date="2022-10-18T10:48:00Z">
        <w:r w:rsidDel="003E40BD">
          <w:delText xml:space="preserve"> vegetation</w:delText>
        </w:r>
      </w:del>
      <w:r>
        <w:t xml:space="preserve">) </w:t>
      </w:r>
      <w:r w:rsidR="00331517">
        <w:t xml:space="preserve">using mathematical modelling with climatic variables (e.g. rainfall) and other factors such as details on available water points, counts of wild herbivores (DEW aerial surveys), information on stocking rates (where available). The models will identify which factors explain the variation in vegetation change observed from satellite data. </w:t>
      </w:r>
      <w:r w:rsidR="00197EF7">
        <w:t xml:space="preserve">Properties such as Bon Bon, that have been managed for conservation and de-stocked since 2008, can be used to assess vegetation change in the absence of </w:t>
      </w:r>
      <w:r w:rsidR="00F43A40">
        <w:t xml:space="preserve">stock </w:t>
      </w:r>
      <w:r w:rsidR="00197EF7">
        <w:t xml:space="preserve">grazing </w:t>
      </w:r>
      <w:r w:rsidR="00F43A40">
        <w:t xml:space="preserve">and provide a useful comparison for validation of the satellite imagery. </w:t>
      </w:r>
    </w:p>
    <w:p w14:paraId="55C59A84" w14:textId="77777777" w:rsidR="00F43A40" w:rsidRDefault="00F43A40" w:rsidP="00F43A40">
      <w:pPr>
        <w:pStyle w:val="Heading2"/>
      </w:pPr>
      <w:r>
        <w:t>What is needed for this research?</w:t>
      </w:r>
    </w:p>
    <w:p w14:paraId="319BF90F" w14:textId="77777777" w:rsidR="00EC46D8" w:rsidRDefault="00EC46D8" w:rsidP="00F43A40">
      <w:pPr>
        <w:rPr>
          <w:ins w:id="8" w:author="Angus Eugene Retallack" w:date="2022-10-18T10:21:00Z"/>
        </w:rPr>
      </w:pPr>
      <w:ins w:id="9" w:author="Angus Eugene Retallack" w:date="2022-10-18T10:17:00Z">
        <w:r>
          <w:t>It is clear that the majority of change in vegetation cove</w:t>
        </w:r>
      </w:ins>
      <w:ins w:id="10" w:author="Angus Eugene Retallack" w:date="2022-10-18T10:18:00Z">
        <w:r>
          <w:t xml:space="preserve">r through time is due to </w:t>
        </w:r>
      </w:ins>
      <w:ins w:id="11" w:author="Angus Eugene Retallack" w:date="2022-10-18T10:21:00Z">
        <w:r>
          <w:t xml:space="preserve">climatic </w:t>
        </w:r>
      </w:ins>
      <w:ins w:id="12" w:author="Angus Eugene Retallack" w:date="2022-10-18T10:18:00Z">
        <w:r>
          <w:t xml:space="preserve">effects (i.e. rainfall). A smaller amount of variation will be due to other variables, with </w:t>
        </w:r>
      </w:ins>
      <w:ins w:id="13" w:author="Angus Eugene Retallack" w:date="2022-10-18T10:19:00Z">
        <w:r>
          <w:t xml:space="preserve">land management being of particular interest to BHA. </w:t>
        </w:r>
      </w:ins>
      <w:r w:rsidR="00F43A40">
        <w:t>To improve the accuracy of these models</w:t>
      </w:r>
      <w:ins w:id="14" w:author="Angus Eugene Retallack" w:date="2022-10-18T10:19:00Z">
        <w:r>
          <w:t xml:space="preserve"> and understand </w:t>
        </w:r>
      </w:ins>
      <w:ins w:id="15" w:author="Angus Eugene Retallack" w:date="2022-10-18T10:20:00Z">
        <w:r>
          <w:t>why vegetation is changing (</w:t>
        </w:r>
      </w:ins>
      <w:ins w:id="16" w:author="Angus Eugene Retallack" w:date="2022-10-18T10:21:00Z">
        <w:r>
          <w:t>beyond climatic effects)</w:t>
        </w:r>
      </w:ins>
      <w:r w:rsidR="00F43A40">
        <w:t xml:space="preserve">, we need </w:t>
      </w:r>
      <w:del w:id="17" w:author="Angus Eugene Retallack" w:date="2022-10-18T10:21:00Z">
        <w:r w:rsidR="00F43A40" w:rsidDel="00EC46D8">
          <w:delText xml:space="preserve">to collect </w:delText>
        </w:r>
      </w:del>
      <w:r w:rsidR="00F43A40">
        <w:t xml:space="preserve">reliable information from the ground. </w:t>
      </w:r>
    </w:p>
    <w:p w14:paraId="0CE892A2" w14:textId="011362B0" w:rsidR="004631C8" w:rsidRDefault="00EC46D8" w:rsidP="00F43A40">
      <w:pPr>
        <w:rPr>
          <w:ins w:id="18" w:author="Angus Eugene Retallack" w:date="2022-10-18T10:23:00Z"/>
        </w:rPr>
      </w:pPr>
      <w:ins w:id="19" w:author="Angus Eugene Retallack" w:date="2022-10-18T10:29:00Z">
        <w:r>
          <w:t>The d</w:t>
        </w:r>
      </w:ins>
      <w:ins w:id="20" w:author="Angus Eugene Retallack" w:date="2022-10-18T10:21:00Z">
        <w:r>
          <w:t xml:space="preserve">ata that </w:t>
        </w:r>
      </w:ins>
      <w:ins w:id="21" w:author="Angus Eugene Retallack" w:date="2022-10-18T10:29:00Z">
        <w:r>
          <w:t xml:space="preserve">we would like to access </w:t>
        </w:r>
      </w:ins>
      <w:del w:id="22" w:author="Angus Eugene Retallack" w:date="2022-10-18T10:21:00Z">
        <w:r w:rsidR="00F43A40" w:rsidDel="00EC46D8">
          <w:delText xml:space="preserve">If we can access </w:delText>
        </w:r>
      </w:del>
      <w:ins w:id="23" w:author="Angus Eugene Retallack" w:date="2022-10-18T10:29:00Z">
        <w:del w:id="24" w:author="Megan Lewis" w:date="2022-10-18T10:49:00Z">
          <w:r w:rsidDel="003E40BD">
            <w:delText xml:space="preserve"> </w:delText>
          </w:r>
        </w:del>
        <w:r>
          <w:t xml:space="preserve">is </w:t>
        </w:r>
      </w:ins>
      <w:r w:rsidR="00F43A40">
        <w:t>stocking rates</w:t>
      </w:r>
      <w:ins w:id="25" w:author="Angus Eugene Retallack" w:date="2022-10-18T10:29:00Z">
        <w:r>
          <w:t xml:space="preserve"> (</w:t>
        </w:r>
      </w:ins>
      <w:del w:id="26" w:author="Angus Eugene Retallack" w:date="2022-10-18T10:29:00Z">
        <w:r w:rsidR="00F43A40" w:rsidDel="00EC46D8">
          <w:delText>,</w:delText>
        </w:r>
      </w:del>
      <w:del w:id="27" w:author="Megan Lewis" w:date="2022-10-18T10:49:00Z">
        <w:r w:rsidR="00F43A40" w:rsidDel="003E40BD">
          <w:delText xml:space="preserve"> </w:delText>
        </w:r>
      </w:del>
      <w:r w:rsidR="00F43A40">
        <w:t>such as number of stock on each property per calendar year</w:t>
      </w:r>
      <w:ins w:id="28" w:author="Angus Eugene Retallack" w:date="2022-10-18T10:29:00Z">
        <w:r>
          <w:t xml:space="preserve">) </w:t>
        </w:r>
      </w:ins>
      <w:del w:id="29" w:author="Angus Eugene Retallack" w:date="2022-10-18T10:29:00Z">
        <w:r w:rsidR="00F43A40" w:rsidDel="00EC46D8">
          <w:delText xml:space="preserve">, </w:delText>
        </w:r>
      </w:del>
      <w:r w:rsidR="00F43A40">
        <w:t>and any information on water points that are open or closed</w:t>
      </w:r>
      <w:ins w:id="30" w:author="Angus Eugene Retallack" w:date="2022-10-18T10:22:00Z">
        <w:r>
          <w:t xml:space="preserve">. These numbers can be used to </w:t>
        </w:r>
      </w:ins>
      <w:ins w:id="31" w:author="Angus Eugene Retallack" w:date="2022-10-18T10:30:00Z">
        <w:r>
          <w:t xml:space="preserve">help us understand </w:t>
        </w:r>
      </w:ins>
      <w:ins w:id="32" w:author="Angus Eugene Retallack" w:date="2022-10-18T10:22:00Z">
        <w:r>
          <w:t xml:space="preserve">the relationship </w:t>
        </w:r>
      </w:ins>
      <w:ins w:id="33" w:author="Angus Eugene Retallack" w:date="2022-10-18T10:23:00Z">
        <w:r>
          <w:t>between vegetation cover and land management</w:t>
        </w:r>
      </w:ins>
      <w:del w:id="34" w:author="Angus Eugene Retallack" w:date="2022-10-18T10:22:00Z">
        <w:r w:rsidR="00F43A40" w:rsidDel="00EC46D8">
          <w:delText xml:space="preserve"> </w:delText>
        </w:r>
      </w:del>
      <w:del w:id="35" w:author="Angus Eugene Retallack" w:date="2022-10-18T10:23:00Z">
        <w:r w:rsidR="00F43A40" w:rsidDel="00EC46D8">
          <w:delText>then these can improve the accuracy of these models</w:delText>
        </w:r>
      </w:del>
      <w:r w:rsidR="00F43A40">
        <w:t xml:space="preserve">.  </w:t>
      </w:r>
    </w:p>
    <w:p w14:paraId="62C37878" w14:textId="4B2F0FEA" w:rsidR="00EC46D8" w:rsidRDefault="00EC46D8">
      <w:pPr>
        <w:pStyle w:val="Heading2"/>
        <w:pPrChange w:id="36" w:author="Angus Eugene Retallack" w:date="2022-10-18T10:24:00Z">
          <w:pPr/>
        </w:pPrChange>
      </w:pPr>
      <w:ins w:id="37" w:author="Angus Eugene Retallack" w:date="2022-10-18T10:24:00Z">
        <w:r>
          <w:t>Desired outcomes</w:t>
        </w:r>
      </w:ins>
    </w:p>
    <w:p w14:paraId="4834A400" w14:textId="498594AD" w:rsidR="005933F4" w:rsidRDefault="00EC46D8">
      <w:ins w:id="38" w:author="Angus Eugene Retallack" w:date="2022-10-18T10:24:00Z">
        <w:r>
          <w:t>Using this information, we are interested in understanding how the</w:t>
        </w:r>
      </w:ins>
      <w:ins w:id="39" w:author="Angus Eugene Retallack" w:date="2022-10-18T10:25:00Z">
        <w:r>
          <w:t xml:space="preserve"> management efforts of BHA at Bon Bon Station Reserve have influenced vegetation cover</w:t>
        </w:r>
      </w:ins>
      <w:ins w:id="40" w:author="Angus Eugene Retallack" w:date="2022-10-18T10:30:00Z">
        <w:r>
          <w:t xml:space="preserve"> since the lease was acquired in 2008</w:t>
        </w:r>
      </w:ins>
      <w:ins w:id="41" w:author="Angus Eugene Retallack" w:date="2022-10-18T10:25:00Z">
        <w:r>
          <w:t xml:space="preserve">. </w:t>
        </w:r>
      </w:ins>
      <w:ins w:id="42" w:author="Angus Eugene Retallack" w:date="2022-10-18T10:26:00Z">
        <w:r>
          <w:t xml:space="preserve">Stocking rates from stations nearby to Bon Bon are important in diversifying the extent of our data across various </w:t>
        </w:r>
      </w:ins>
      <w:ins w:id="43" w:author="Angus Eugene Retallack" w:date="2022-10-18T10:27:00Z">
        <w:r>
          <w:t xml:space="preserve">land systems </w:t>
        </w:r>
      </w:ins>
      <w:ins w:id="44" w:author="Angus Eugene Retallack" w:date="2022-10-18T10:28:00Z">
        <w:r>
          <w:t xml:space="preserve">to gain a more complete understanding of these relationships.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0"/>
        <w:gridCol w:w="3906"/>
      </w:tblGrid>
      <w:tr w:rsidR="00331517" w14:paraId="3AA0E13A" w14:textId="77777777" w:rsidTr="00331517">
        <w:tc>
          <w:tcPr>
            <w:tcW w:w="5211" w:type="dxa"/>
          </w:tcPr>
          <w:p w14:paraId="5833EB84" w14:textId="79A4B9CF" w:rsidR="00331517" w:rsidRDefault="00331517">
            <w:r>
              <w:rPr>
                <w:noProof/>
              </w:rPr>
              <w:lastRenderedPageBreak/>
              <w:drawing>
                <wp:inline distT="0" distB="0" distL="0" distR="0" wp14:anchorId="3F79286B" wp14:editId="6E3C7B45">
                  <wp:extent cx="3013735"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0493" cy="2125656"/>
                          </a:xfrm>
                          <a:prstGeom prst="rect">
                            <a:avLst/>
                          </a:prstGeom>
                        </pic:spPr>
                      </pic:pic>
                    </a:graphicData>
                  </a:graphic>
                </wp:inline>
              </w:drawing>
            </w:r>
          </w:p>
        </w:tc>
        <w:tc>
          <w:tcPr>
            <w:tcW w:w="3906" w:type="dxa"/>
          </w:tcPr>
          <w:p w14:paraId="5ADF1120" w14:textId="41769390" w:rsidR="00331517" w:rsidRDefault="00331517">
            <w:r>
              <w:rPr>
                <w:noProof/>
              </w:rPr>
              <w:drawing>
                <wp:inline distT="0" distB="0" distL="0" distR="0" wp14:anchorId="7D07D29A" wp14:editId="6D2B30CF">
                  <wp:extent cx="2336800" cy="212229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1940"/>
                          <a:stretch/>
                        </pic:blipFill>
                        <pic:spPr bwMode="auto">
                          <a:xfrm>
                            <a:off x="0" y="0"/>
                            <a:ext cx="2355125" cy="2138940"/>
                          </a:xfrm>
                          <a:prstGeom prst="rect">
                            <a:avLst/>
                          </a:prstGeom>
                          <a:ln>
                            <a:noFill/>
                          </a:ln>
                          <a:extLst>
                            <a:ext uri="{53640926-AAD7-44D8-BBD7-CCE9431645EC}">
                              <a14:shadowObscured xmlns:a14="http://schemas.microsoft.com/office/drawing/2010/main"/>
                            </a:ext>
                          </a:extLst>
                        </pic:spPr>
                      </pic:pic>
                    </a:graphicData>
                  </a:graphic>
                </wp:inline>
              </w:drawing>
            </w:r>
          </w:p>
        </w:tc>
      </w:tr>
      <w:tr w:rsidR="00331517" w14:paraId="362BF063" w14:textId="77777777" w:rsidTr="00331517">
        <w:tc>
          <w:tcPr>
            <w:tcW w:w="9117" w:type="dxa"/>
            <w:gridSpan w:val="2"/>
          </w:tcPr>
          <w:p w14:paraId="0FA132F1" w14:textId="5AF8006A" w:rsidR="00331517" w:rsidRDefault="00331517">
            <w:pPr>
              <w:rPr>
                <w:noProof/>
              </w:rPr>
            </w:pPr>
            <w:r>
              <w:rPr>
                <w:noProof/>
              </w:rPr>
              <w:t xml:space="preserve">Comparison of </w:t>
            </w:r>
            <w:del w:id="45" w:author="Angus Eugene Retallack" w:date="2022-10-18T10:16:00Z">
              <w:r w:rsidDel="00EC46D8">
                <w:rPr>
                  <w:noProof/>
                </w:rPr>
                <w:delText xml:space="preserve">green and non-green </w:delText>
              </w:r>
            </w:del>
            <w:ins w:id="46" w:author="Angus Eugene Retallack" w:date="2022-10-18T10:16:00Z">
              <w:r w:rsidR="00EC46D8">
                <w:rPr>
                  <w:noProof/>
                </w:rPr>
                <w:t xml:space="preserve">total vegetation cover </w:t>
              </w:r>
            </w:ins>
            <w:ins w:id="47" w:author="Megan Lewis" w:date="2022-10-18T10:49:00Z">
              <w:r w:rsidR="003E40BD">
                <w:rPr>
                  <w:noProof/>
                </w:rPr>
                <w:t>from satellite images</w:t>
              </w:r>
              <w:r w:rsidR="003E40BD" w:rsidDel="00EC46D8">
                <w:rPr>
                  <w:noProof/>
                </w:rPr>
                <w:t xml:space="preserve"> </w:t>
              </w:r>
            </w:ins>
            <w:del w:id="48" w:author="Angus Eugene Retallack" w:date="2022-10-18T10:16:00Z">
              <w:r w:rsidDel="00EC46D8">
                <w:rPr>
                  <w:noProof/>
                </w:rPr>
                <w:delText xml:space="preserve">vegetation </w:delText>
              </w:r>
            </w:del>
            <w:r>
              <w:rPr>
                <w:noProof/>
              </w:rPr>
              <w:t>between February 2019 (left) and June 2022 (right)</w:t>
            </w:r>
            <w:ins w:id="49" w:author="Megan Lewis" w:date="2022-10-18T10:49:00Z">
              <w:r w:rsidR="003E40BD">
                <w:rPr>
                  <w:noProof/>
                </w:rPr>
                <w:t>.</w:t>
              </w:r>
            </w:ins>
          </w:p>
        </w:tc>
      </w:tr>
    </w:tbl>
    <w:p w14:paraId="4159E412" w14:textId="3BB3282B" w:rsidR="005933F4" w:rsidRDefault="005933F4"/>
    <w:p w14:paraId="5ED20FC0" w14:textId="77777777" w:rsidR="00331517" w:rsidRDefault="00331517"/>
    <w:sectPr w:rsidR="00331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gan Lewis">
    <w15:presenceInfo w15:providerId="Windows Live" w15:userId="8789f3424684c1c4"/>
  </w15:person>
  <w15:person w15:author="Angus Eugene Retallack">
    <w15:presenceInfo w15:providerId="AD" w15:userId="S-1-5-21-1390582872-192029990-4074164785-3458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F4"/>
    <w:rsid w:val="00197EF7"/>
    <w:rsid w:val="001E5D11"/>
    <w:rsid w:val="002A2280"/>
    <w:rsid w:val="002B4BBB"/>
    <w:rsid w:val="00331517"/>
    <w:rsid w:val="003A31C9"/>
    <w:rsid w:val="003A52B1"/>
    <w:rsid w:val="003E40BD"/>
    <w:rsid w:val="004631C8"/>
    <w:rsid w:val="004A2C24"/>
    <w:rsid w:val="005933F4"/>
    <w:rsid w:val="005C0FA7"/>
    <w:rsid w:val="007C42FC"/>
    <w:rsid w:val="009512AF"/>
    <w:rsid w:val="0096303D"/>
    <w:rsid w:val="00AB36A9"/>
    <w:rsid w:val="00B5492A"/>
    <w:rsid w:val="00BC1931"/>
    <w:rsid w:val="00BD6EA6"/>
    <w:rsid w:val="00DA30A0"/>
    <w:rsid w:val="00E97889"/>
    <w:rsid w:val="00EC46D8"/>
    <w:rsid w:val="00F27314"/>
    <w:rsid w:val="00F43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FF89"/>
  <w15:chartTrackingRefBased/>
  <w15:docId w15:val="{0675A9BC-7123-4F48-9497-1995B2F9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3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7E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F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331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7EF7"/>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EC4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6D8"/>
    <w:rPr>
      <w:rFonts w:ascii="Segoe UI" w:hAnsi="Segoe UI" w:cs="Segoe UI"/>
      <w:sz w:val="18"/>
      <w:szCs w:val="18"/>
    </w:rPr>
  </w:style>
  <w:style w:type="paragraph" w:styleId="Revision">
    <w:name w:val="Revision"/>
    <w:hidden/>
    <w:uiPriority w:val="99"/>
    <w:semiHidden/>
    <w:rsid w:val="005C0F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Finlayson</dc:creator>
  <cp:keywords/>
  <dc:description/>
  <cp:lastModifiedBy>Megan Lewis</cp:lastModifiedBy>
  <cp:revision>3</cp:revision>
  <cp:lastPrinted>2022-10-18T00:14:00Z</cp:lastPrinted>
  <dcterms:created xsi:type="dcterms:W3CDTF">2022-10-18T00:12:00Z</dcterms:created>
  <dcterms:modified xsi:type="dcterms:W3CDTF">2022-10-18T00:20:00Z</dcterms:modified>
</cp:coreProperties>
</file>